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D9F26" w14:textId="77777777" w:rsidR="00A7030E" w:rsidRPr="00A7030E" w:rsidRDefault="00A7030E" w:rsidP="00A7030E">
      <w:pPr>
        <w:spacing w:line="360" w:lineRule="auto"/>
        <w:jc w:val="center"/>
        <w:rPr>
          <w:rFonts w:asciiTheme="majorEastAsia" w:eastAsia="黑体" w:hAnsiTheme="majorEastAsia" w:cstheme="majorEastAsia" w:hint="eastAsia"/>
          <w:b/>
          <w:sz w:val="36"/>
          <w:szCs w:val="36"/>
          <w:lang w:eastAsia="zh-CN"/>
        </w:rPr>
      </w:pPr>
      <w:r w:rsidRPr="00A7030E">
        <w:rPr>
          <w:rFonts w:asciiTheme="majorEastAsia" w:eastAsia="黑体" w:hAnsiTheme="majorEastAsia" w:cstheme="majorEastAsia" w:hint="eastAsia"/>
          <w:b/>
          <w:sz w:val="36"/>
          <w:szCs w:val="36"/>
          <w:lang w:eastAsia="zh-CN"/>
        </w:rPr>
        <w:t xml:space="preserve">EigenGWAS </w:t>
      </w:r>
      <w:r w:rsidRPr="00A7030E">
        <w:rPr>
          <w:rFonts w:asciiTheme="majorEastAsia" w:eastAsia="黑体" w:hAnsiTheme="majorEastAsia" w:cstheme="majorEastAsia" w:hint="eastAsia"/>
          <w:b/>
          <w:sz w:val="36"/>
          <w:szCs w:val="36"/>
          <w:lang w:eastAsia="zh-CN"/>
        </w:rPr>
        <w:t>云平台计划</w:t>
      </w:r>
    </w:p>
    <w:p w14:paraId="116F431C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lang w:eastAsia="zh-CN"/>
        </w:rPr>
      </w:pPr>
    </w:p>
    <w:p w14:paraId="746E3587" w14:textId="77777777" w:rsidR="00A7030E" w:rsidRPr="00A7030E" w:rsidRDefault="00A7030E" w:rsidP="00A7030E">
      <w:pPr>
        <w:spacing w:line="360" w:lineRule="auto"/>
        <w:ind w:firstLine="720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本数据分析平台拟依托阿里云平台，平台域名等由阿里云提供，发布前在我方实验室</w:t>
      </w:r>
    </w:p>
    <w:p w14:paraId="43086A43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</w:rPr>
      </w:pPr>
      <w:r w:rsidRPr="00A7030E">
        <w:rPr>
          <w:rFonts w:asciiTheme="majorEastAsia" w:hAnsiTheme="majorEastAsia" w:cstheme="majorEastAsia" w:hint="eastAsia"/>
        </w:rPr>
        <w:t>linux</w:t>
      </w:r>
      <w:r w:rsidRPr="00A7030E">
        <w:rPr>
          <w:rFonts w:asciiTheme="majorEastAsia" w:hAnsiTheme="majorEastAsia" w:cstheme="majorEastAsia" w:hint="eastAsia"/>
        </w:rPr>
        <w:t>服务器</w:t>
      </w:r>
      <w:r w:rsidRPr="00A7030E">
        <w:rPr>
          <w:rFonts w:asciiTheme="majorEastAsia" w:hAnsiTheme="majorEastAsia" w:cstheme="majorEastAsia" w:hint="eastAsia"/>
        </w:rPr>
        <w:t>1(</w:t>
      </w:r>
      <w:r w:rsidRPr="00A7030E">
        <w:rPr>
          <w:rFonts w:asciiTheme="majorEastAsia" w:hAnsiTheme="majorEastAsia" w:cstheme="majorEastAsia" w:hint="eastAsia"/>
        </w:rPr>
        <w:t>版本</w:t>
      </w:r>
      <w:r>
        <w:rPr>
          <w:rFonts w:asciiTheme="majorEastAsia" w:hAnsiTheme="majorEastAsia" w:cstheme="majorEastAsia" w:hint="eastAsia"/>
        </w:rPr>
        <w:t xml:space="preserve"> </w:t>
      </w:r>
      <w:r w:rsidRPr="00A7030E">
        <w:rPr>
          <w:rFonts w:asciiTheme="majorEastAsia" w:hAnsiTheme="majorEastAsia" w:cstheme="majorEastAsia" w:hint="eastAsia"/>
        </w:rPr>
        <w:t>Linux 200server 3.10.0-693.el7.x86_64</w:t>
      </w:r>
      <w:r w:rsidRPr="00A7030E">
        <w:rPr>
          <w:rFonts w:asciiTheme="majorEastAsia" w:hAnsiTheme="majorEastAsia" w:cstheme="majorEastAsia" w:hint="eastAsia"/>
        </w:rPr>
        <w:t>，</w:t>
      </w:r>
      <w:r w:rsidRPr="00A7030E">
        <w:rPr>
          <w:rFonts w:asciiTheme="majorEastAsia" w:hAnsiTheme="majorEastAsia" w:cstheme="majorEastAsia" w:hint="eastAsia"/>
        </w:rPr>
        <w:t>kernal 80</w:t>
      </w:r>
      <w:r w:rsidRPr="00A7030E">
        <w:rPr>
          <w:rFonts w:asciiTheme="majorEastAsia" w:hAnsiTheme="majorEastAsia" w:cstheme="majorEastAsia" w:hint="eastAsia"/>
        </w:rPr>
        <w:t>，</w:t>
      </w:r>
      <w:r w:rsidRPr="00A7030E">
        <w:rPr>
          <w:rFonts w:asciiTheme="majorEastAsia" w:hAnsiTheme="majorEastAsia" w:cstheme="majorEastAsia" w:hint="eastAsia"/>
        </w:rPr>
        <w:t>memory 700Gb)</w:t>
      </w:r>
    </w:p>
    <w:p w14:paraId="34E16DAC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</w:rPr>
      </w:pPr>
      <w:r w:rsidRPr="00A7030E">
        <w:rPr>
          <w:rFonts w:asciiTheme="majorEastAsia" w:hAnsiTheme="majorEastAsia" w:cstheme="majorEastAsia" w:hint="eastAsia"/>
        </w:rPr>
        <w:t>linux_cluster</w:t>
      </w:r>
      <w:r w:rsidRPr="00A7030E">
        <w:rPr>
          <w:rFonts w:asciiTheme="majorEastAsia" w:hAnsiTheme="majorEastAsia" w:cstheme="majorEastAsia" w:hint="eastAsia"/>
        </w:rPr>
        <w:t>服务器</w:t>
      </w:r>
      <w:r w:rsidRPr="00A7030E">
        <w:rPr>
          <w:rFonts w:asciiTheme="majorEastAsia" w:hAnsiTheme="majorEastAsia" w:cstheme="majorEastAsia" w:hint="eastAsia"/>
        </w:rPr>
        <w:t>2</w:t>
      </w:r>
      <w:r w:rsidRPr="00A7030E">
        <w:rPr>
          <w:rFonts w:asciiTheme="majorEastAsia" w:hAnsiTheme="majorEastAsia" w:cstheme="majorEastAsia" w:hint="eastAsia"/>
        </w:rPr>
        <w:t>（版本</w:t>
      </w:r>
      <w:r>
        <w:rPr>
          <w:rFonts w:asciiTheme="majorEastAsia" w:hAnsiTheme="majorEastAsia" w:cstheme="majorEastAsia" w:hint="eastAsia"/>
        </w:rPr>
        <w:t xml:space="preserve"> </w:t>
      </w:r>
      <w:r w:rsidRPr="00A7030E">
        <w:rPr>
          <w:rFonts w:asciiTheme="majorEastAsia" w:hAnsiTheme="majorEastAsia" w:cstheme="majorEastAsia" w:hint="eastAsia"/>
        </w:rPr>
        <w:t>Linux tc6000 3.10.0-693.el7.x86_64</w:t>
      </w:r>
      <w:r w:rsidRPr="00A7030E">
        <w:rPr>
          <w:rFonts w:asciiTheme="majorEastAsia" w:hAnsiTheme="majorEastAsia" w:cstheme="majorEastAsia" w:hint="eastAsia"/>
        </w:rPr>
        <w:t>）</w:t>
      </w:r>
    </w:p>
    <w:p w14:paraId="47393773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测试。</w:t>
      </w:r>
    </w:p>
    <w:p w14:paraId="79111A0E" w14:textId="77777777" w:rsidR="00A7030E" w:rsidRDefault="00A7030E" w:rsidP="00A7030E">
      <w:pPr>
        <w:spacing w:line="360" w:lineRule="auto"/>
        <w:ind w:firstLine="720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本平台前端开发语言不限，团队之前使用</w:t>
      </w:r>
      <w:r w:rsidRPr="00A7030E">
        <w:rPr>
          <w:rFonts w:asciiTheme="majorEastAsia" w:hAnsiTheme="majorEastAsia" w:cstheme="majorEastAsia" w:hint="eastAsia"/>
          <w:lang w:eastAsia="zh-CN"/>
        </w:rPr>
        <w:t>R</w:t>
      </w:r>
      <w:r w:rsidRPr="00A7030E">
        <w:rPr>
          <w:rFonts w:asciiTheme="majorEastAsia" w:hAnsiTheme="majorEastAsia" w:cstheme="majorEastAsia" w:hint="eastAsia"/>
          <w:lang w:eastAsia="zh-CN"/>
        </w:rPr>
        <w:t>语言做了一个网页应用，源码见</w:t>
      </w:r>
    </w:p>
    <w:p w14:paraId="20217EC7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https:</w:t>
      </w:r>
      <w:r>
        <w:rPr>
          <w:rFonts w:asciiTheme="majorEastAsia" w:hAnsiTheme="majorEastAsia" w:cstheme="majorEastAsia" w:hint="eastAsia"/>
          <w:lang w:eastAsia="zh-CN"/>
        </w:rPr>
        <w:t>//github.com/gc5k/EigenGWASRDoc</w:t>
      </w:r>
    </w:p>
    <w:p w14:paraId="40095D27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lang w:eastAsia="zh-CN"/>
        </w:rPr>
      </w:pPr>
    </w:p>
    <w:p w14:paraId="4247783C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</w:pP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 xml:space="preserve">1 </w:t>
      </w: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用户进入网页</w:t>
      </w:r>
    </w:p>
    <w:p w14:paraId="4ADC722F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文本位（后期会放</w:t>
      </w:r>
      <w:r w:rsidRPr="00A7030E">
        <w:rPr>
          <w:rFonts w:asciiTheme="majorEastAsia" w:hAnsiTheme="majorEastAsia" w:cstheme="majorEastAsia" w:hint="eastAsia"/>
          <w:lang w:eastAsia="zh-CN"/>
        </w:rPr>
        <w:t>EigenGWAS</w:t>
      </w:r>
      <w:r w:rsidRPr="00A7030E">
        <w:rPr>
          <w:rFonts w:asciiTheme="majorEastAsia" w:hAnsiTheme="majorEastAsia" w:cstheme="majorEastAsia" w:hint="eastAsia"/>
          <w:lang w:eastAsia="zh-CN"/>
        </w:rPr>
        <w:t>介绍）</w:t>
      </w:r>
    </w:p>
    <w:p w14:paraId="06154D7E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注册、登陆按钮</w:t>
      </w:r>
    </w:p>
    <w:p w14:paraId="7A4A9B22" w14:textId="3F0CDC9F" w:rsidR="00A7030E" w:rsidRPr="00A7030E" w:rsidRDefault="00A7030E" w:rsidP="00A7030E">
      <w:pPr>
        <w:spacing w:line="360" w:lineRule="auto"/>
        <w:rPr>
          <w:rFonts w:asciiTheme="majorEastAsia" w:hAnsiTheme="majorEastAsia" w:cstheme="majorEastAsia"/>
          <w:lang w:eastAsia="zh-CN"/>
        </w:rPr>
      </w:pPr>
    </w:p>
    <w:p w14:paraId="1B2E68AE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</w:pP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 xml:space="preserve">2 </w:t>
      </w: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注册</w:t>
      </w: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&amp;</w:t>
      </w: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登陆</w:t>
      </w:r>
    </w:p>
    <w:p w14:paraId="5E72A277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</w:pP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 xml:space="preserve">2.1 </w:t>
      </w: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注册</w:t>
      </w:r>
    </w:p>
    <w:p w14:paraId="6ECFA577" w14:textId="1250D843" w:rsidR="00A7030E" w:rsidRDefault="00A7030E" w:rsidP="00A7030E">
      <w:pPr>
        <w:spacing w:line="360" w:lineRule="auto"/>
        <w:ind w:firstLine="720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用户设置用户名、密码、邮箱，通过邮箱验证用户真伪，防止恶意用户注册行为（邮箱验证是否有效，是否有其他防止恶意注册的方法）。邮箱验证通过，在服务器开辟空间，建立用户个人数据库</w:t>
      </w:r>
      <w:ins w:id="0" w:author="Guo-Bo Chen" w:date="2019-10-17T07:57:00Z">
        <w:r w:rsidR="004E4CF6">
          <w:rPr>
            <w:rFonts w:asciiTheme="majorEastAsia" w:hAnsiTheme="majorEastAsia" w:cstheme="majorEastAsia"/>
            <w:lang w:eastAsia="zh-CN"/>
          </w:rPr>
          <w:t>(</w:t>
        </w:r>
        <w:r w:rsidR="004E4CF6">
          <w:rPr>
            <w:rFonts w:asciiTheme="majorEastAsia" w:hAnsiTheme="majorEastAsia" w:cstheme="majorEastAsia" w:hint="eastAsia"/>
            <w:lang w:eastAsia="zh-CN"/>
          </w:rPr>
          <w:t>什么数据库</w:t>
        </w:r>
      </w:ins>
      <w:ins w:id="1" w:author="Guo-Bo Chen" w:date="2019-10-17T07:58:00Z">
        <w:r w:rsidR="004E4CF6">
          <w:rPr>
            <w:rFonts w:asciiTheme="majorEastAsia" w:hAnsiTheme="majorEastAsia" w:cstheme="majorEastAsia" w:hint="eastAsia"/>
            <w:lang w:eastAsia="zh-CN"/>
          </w:rPr>
          <w:t>？</w:t>
        </w:r>
        <w:r w:rsidR="004E4CF6">
          <w:rPr>
            <w:rFonts w:asciiTheme="majorEastAsia" w:hAnsiTheme="majorEastAsia" w:cstheme="majorEastAsia" w:hint="eastAsia"/>
            <w:lang w:eastAsia="zh-CN"/>
          </w:rPr>
          <w:t>MySQL</w:t>
        </w:r>
      </w:ins>
      <w:ins w:id="2" w:author="Guo-Bo Chen" w:date="2019-10-17T07:57:00Z">
        <w:r w:rsidR="004E4CF6">
          <w:rPr>
            <w:rFonts w:asciiTheme="majorEastAsia" w:hAnsiTheme="majorEastAsia" w:cstheme="majorEastAsia"/>
            <w:lang w:eastAsia="zh-CN"/>
          </w:rPr>
          <w:t>)</w:t>
        </w:r>
      </w:ins>
      <w:r w:rsidRPr="00A7030E">
        <w:rPr>
          <w:rFonts w:asciiTheme="majorEastAsia" w:hAnsiTheme="majorEastAsia" w:cstheme="majorEastAsia" w:hint="eastAsia"/>
          <w:lang w:eastAsia="zh-CN"/>
        </w:rPr>
        <w:t>。</w:t>
      </w:r>
    </w:p>
    <w:p w14:paraId="2F0BB833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b/>
          <w:i/>
          <w:lang w:eastAsia="zh-CN"/>
        </w:rPr>
        <w:t>p.s.</w:t>
      </w:r>
      <w:r w:rsidRPr="00A7030E">
        <w:rPr>
          <w:rFonts w:asciiTheme="majorEastAsia" w:hAnsiTheme="majorEastAsia" w:cstheme="majorEastAsia" w:hint="eastAsia"/>
          <w:lang w:eastAsia="zh-CN"/>
        </w:rPr>
        <w:t xml:space="preserve"> </w:t>
      </w:r>
      <w:r w:rsidRPr="00A7030E">
        <w:rPr>
          <w:rFonts w:asciiTheme="majorEastAsia" w:hAnsiTheme="majorEastAsia" w:cstheme="majorEastAsia" w:hint="eastAsia"/>
          <w:lang w:eastAsia="zh-CN"/>
        </w:rPr>
        <w:t>是否可以实现弹性空间分配，根据已上传文件大小实时扩容，尽量避免固定值空间分配。</w:t>
      </w:r>
    </w:p>
    <w:p w14:paraId="6FA63AA4" w14:textId="77777777" w:rsidR="00A7030E" w:rsidRPr="00A7030E" w:rsidRDefault="00A7030E" w:rsidP="00A7030E">
      <w:pPr>
        <w:spacing w:line="360" w:lineRule="auto"/>
        <w:ind w:firstLine="720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个人数据库文件结构（拟）：</w:t>
      </w:r>
      <w:r w:rsidRPr="00A7030E">
        <w:rPr>
          <w:rFonts w:asciiTheme="majorEastAsia" w:hAnsiTheme="majorEastAsia" w:cstheme="majorEastAsia" w:hint="eastAsia"/>
          <w:lang w:eastAsia="zh-CN"/>
        </w:rPr>
        <w:t>1</w:t>
      </w:r>
      <w:r w:rsidRPr="00A7030E">
        <w:rPr>
          <w:rFonts w:asciiTheme="majorEastAsia" w:hAnsiTheme="majorEastAsia" w:cstheme="majorEastAsia" w:hint="eastAsia"/>
          <w:lang w:eastAsia="zh-CN"/>
        </w:rPr>
        <w:t>级结构：用户信息；上传数据；数据分析中间文件；数据分析结果；其他。</w:t>
      </w:r>
    </w:p>
    <w:p w14:paraId="572495AB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</w:pP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 xml:space="preserve">2.2 </w:t>
      </w: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登陆</w:t>
      </w:r>
    </w:p>
    <w:p w14:paraId="318EB722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登陆页面：用户名、密码、忘记密码、注册</w:t>
      </w:r>
    </w:p>
    <w:p w14:paraId="4B14706A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lang w:eastAsia="zh-CN"/>
        </w:rPr>
      </w:pPr>
    </w:p>
    <w:p w14:paraId="6A295CE9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b/>
          <w:sz w:val="36"/>
          <w:szCs w:val="36"/>
          <w:lang w:eastAsia="zh-CN"/>
        </w:rPr>
      </w:pPr>
      <w:r w:rsidRPr="00A7030E">
        <w:rPr>
          <w:rFonts w:asciiTheme="majorEastAsia" w:hAnsiTheme="majorEastAsia" w:cstheme="majorEastAsia" w:hint="eastAsia"/>
          <w:b/>
          <w:sz w:val="36"/>
          <w:szCs w:val="36"/>
          <w:lang w:eastAsia="zh-CN"/>
        </w:rPr>
        <w:t xml:space="preserve">3 </w:t>
      </w:r>
      <w:r w:rsidRPr="00A7030E">
        <w:rPr>
          <w:rFonts w:asciiTheme="majorEastAsia" w:hAnsiTheme="majorEastAsia" w:cstheme="majorEastAsia" w:hint="eastAsia"/>
          <w:b/>
          <w:sz w:val="36"/>
          <w:szCs w:val="36"/>
          <w:lang w:eastAsia="zh-CN"/>
        </w:rPr>
        <w:t>个人界面</w:t>
      </w:r>
    </w:p>
    <w:p w14:paraId="4FDE3EA5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i/>
          <w:lang w:eastAsia="zh-CN"/>
        </w:rPr>
        <w:t>个人中心：</w:t>
      </w:r>
      <w:r w:rsidRPr="00A7030E">
        <w:rPr>
          <w:rFonts w:asciiTheme="majorEastAsia" w:hAnsiTheme="majorEastAsia" w:cstheme="majorEastAsia" w:hint="eastAsia"/>
          <w:lang w:eastAsia="zh-CN"/>
        </w:rPr>
        <w:t>个人信息修改、完善，密码修改</w:t>
      </w:r>
    </w:p>
    <w:p w14:paraId="1C161E47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i/>
          <w:lang w:eastAsia="zh-CN"/>
        </w:rPr>
        <w:lastRenderedPageBreak/>
        <w:t>EigenGWAS</w:t>
      </w:r>
      <w:r w:rsidRPr="00A7030E">
        <w:rPr>
          <w:rFonts w:asciiTheme="majorEastAsia" w:hAnsiTheme="majorEastAsia" w:cstheme="majorEastAsia" w:hint="eastAsia"/>
          <w:i/>
          <w:lang w:eastAsia="zh-CN"/>
        </w:rPr>
        <w:t>：</w:t>
      </w:r>
      <w:r w:rsidRPr="00A7030E">
        <w:rPr>
          <w:rFonts w:asciiTheme="majorEastAsia" w:hAnsiTheme="majorEastAsia" w:cstheme="majorEastAsia" w:hint="eastAsia"/>
          <w:lang w:eastAsia="zh-CN"/>
        </w:rPr>
        <w:t>数据上传</w:t>
      </w:r>
    </w:p>
    <w:p w14:paraId="17945792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i/>
          <w:lang w:eastAsia="zh-CN"/>
        </w:rPr>
        <w:t>任务：</w:t>
      </w:r>
      <w:r w:rsidRPr="00A7030E">
        <w:rPr>
          <w:rFonts w:asciiTheme="majorEastAsia" w:hAnsiTheme="majorEastAsia" w:cstheme="majorEastAsia" w:hint="eastAsia"/>
          <w:lang w:eastAsia="zh-CN"/>
        </w:rPr>
        <w:t>进行中任务、全部任务；每个任务可查看基本信息（上传时间、开始时间、完成时间）、分析结果、操作（删除）。</w:t>
      </w:r>
    </w:p>
    <w:p w14:paraId="30F04459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i/>
          <w:lang w:eastAsia="zh-CN"/>
        </w:rPr>
        <w:t>关于平台：</w:t>
      </w:r>
      <w:r w:rsidRPr="00A7030E">
        <w:rPr>
          <w:rFonts w:asciiTheme="majorEastAsia" w:hAnsiTheme="majorEastAsia" w:cstheme="majorEastAsia" w:hint="eastAsia"/>
          <w:lang w:eastAsia="zh-CN"/>
        </w:rPr>
        <w:t>前后端开发者信息，联系方式</w:t>
      </w:r>
    </w:p>
    <w:p w14:paraId="0C7AC8AD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lang w:eastAsia="zh-CN"/>
        </w:rPr>
      </w:pPr>
    </w:p>
    <w:p w14:paraId="5D714D1E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b/>
          <w:sz w:val="36"/>
          <w:szCs w:val="36"/>
          <w:lang w:eastAsia="zh-CN"/>
        </w:rPr>
      </w:pPr>
      <w:r w:rsidRPr="00A7030E">
        <w:rPr>
          <w:rFonts w:asciiTheme="majorEastAsia" w:hAnsiTheme="majorEastAsia" w:cstheme="majorEastAsia" w:hint="eastAsia"/>
          <w:b/>
          <w:sz w:val="36"/>
          <w:szCs w:val="36"/>
          <w:lang w:eastAsia="zh-CN"/>
        </w:rPr>
        <w:t xml:space="preserve">4 </w:t>
      </w:r>
      <w:r w:rsidRPr="00A7030E">
        <w:rPr>
          <w:rFonts w:asciiTheme="majorEastAsia" w:hAnsiTheme="majorEastAsia" w:cstheme="majorEastAsia" w:hint="eastAsia"/>
          <w:b/>
          <w:sz w:val="36"/>
          <w:szCs w:val="36"/>
          <w:lang w:eastAsia="zh-CN"/>
        </w:rPr>
        <w:t>用户功能</w:t>
      </w:r>
    </w:p>
    <w:p w14:paraId="5EA8618C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</w:pP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 xml:space="preserve">4.1 </w:t>
      </w: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基本用户功能</w:t>
      </w:r>
    </w:p>
    <w:p w14:paraId="7CB3160A" w14:textId="77777777" w:rsidR="00A7030E" w:rsidRPr="00A7030E" w:rsidRDefault="00A7030E" w:rsidP="00A7030E">
      <w:pPr>
        <w:spacing w:line="360" w:lineRule="auto"/>
        <w:ind w:firstLine="720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用户个人信息完善、修改，用户密码修改等</w:t>
      </w:r>
      <w:r w:rsidRPr="00A7030E">
        <w:rPr>
          <w:rFonts w:asciiTheme="majorEastAsia" w:hAnsiTheme="majorEastAsia" w:cstheme="majorEastAsia" w:hint="eastAsia"/>
          <w:lang w:eastAsia="zh-CN"/>
        </w:rPr>
        <w:t>...</w:t>
      </w:r>
      <w:r w:rsidRPr="00A7030E">
        <w:rPr>
          <w:rFonts w:asciiTheme="majorEastAsia" w:hAnsiTheme="majorEastAsia" w:cstheme="majorEastAsia" w:hint="eastAsia"/>
          <w:lang w:eastAsia="zh-CN"/>
        </w:rPr>
        <w:t>同步信息到数据库“用户信息”；非活跃用户清除服务器个人数据库（或者其他机制，允许新的空间需求可以占用非活跃用户空间）。</w:t>
      </w:r>
    </w:p>
    <w:p w14:paraId="7D618A32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</w:pP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4.2 EigenGWAS</w:t>
      </w: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分析</w:t>
      </w:r>
    </w:p>
    <w:p w14:paraId="21FF9714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</w:pP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 xml:space="preserve">4.2.1 </w:t>
      </w: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数据上传页面</w:t>
      </w:r>
    </w:p>
    <w:p w14:paraId="655397EE" w14:textId="77777777" w:rsidR="00A7030E" w:rsidRPr="00A7030E" w:rsidRDefault="00A7030E" w:rsidP="00A7030E">
      <w:pPr>
        <w:spacing w:line="360" w:lineRule="auto"/>
        <w:ind w:firstLine="720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数据、参数上传页面：数据文件（本地文件系统上传），染色体数目（数字输入），群体类型（给定类型选取），两个数值（给定范围数字选取）。</w:t>
      </w:r>
    </w:p>
    <w:p w14:paraId="52F8721B" w14:textId="07660C4B" w:rsidR="00A7030E" w:rsidRDefault="00A7030E" w:rsidP="00A7030E">
      <w:pPr>
        <w:spacing w:line="360" w:lineRule="auto"/>
        <w:ind w:firstLine="720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数据文件可能会非常大，这种情况下需要</w:t>
      </w:r>
    </w:p>
    <w:p w14:paraId="203E5E30" w14:textId="77777777" w:rsidR="00A7030E" w:rsidRDefault="00A7030E" w:rsidP="00A7030E">
      <w:pPr>
        <w:spacing w:line="360" w:lineRule="auto"/>
        <w:ind w:firstLine="720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1</w:t>
      </w:r>
      <w:r w:rsidRPr="00A7030E">
        <w:rPr>
          <w:rFonts w:asciiTheme="majorEastAsia" w:hAnsiTheme="majorEastAsia" w:cstheme="majorEastAsia" w:hint="eastAsia"/>
          <w:lang w:eastAsia="zh-CN"/>
        </w:rPr>
        <w:t>、文件大小超过某一阈值，限制上传，弹出文本信息（让用户找我们开辟更大的空间）；</w:t>
      </w:r>
    </w:p>
    <w:p w14:paraId="13B00BE4" w14:textId="77777777" w:rsidR="00A7030E" w:rsidRPr="00A7030E" w:rsidRDefault="00A7030E" w:rsidP="00A7030E">
      <w:pPr>
        <w:spacing w:line="360" w:lineRule="auto"/>
        <w:ind w:firstLine="720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2</w:t>
      </w:r>
      <w:r w:rsidRPr="00A7030E">
        <w:rPr>
          <w:rFonts w:asciiTheme="majorEastAsia" w:hAnsiTheme="majorEastAsia" w:cstheme="majorEastAsia" w:hint="eastAsia"/>
          <w:lang w:eastAsia="zh-CN"/>
        </w:rPr>
        <w:t>、文件大小很大但未超阈值，此时上传时间较长，页面最好能有一个上传时间指示器，同时要有防断流机制，允许用户断点重传</w:t>
      </w:r>
    </w:p>
    <w:p w14:paraId="63C4E2FF" w14:textId="3A9F2A67" w:rsidR="00A7030E" w:rsidRPr="00A7030E" w:rsidRDefault="00A7030E" w:rsidP="00A7030E">
      <w:pPr>
        <w:spacing w:line="360" w:lineRule="auto"/>
        <w:ind w:firstLine="720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用户上传完数据并确认提交，数据与参数同步到数据库“上传数据”中。</w:t>
      </w:r>
      <w:r w:rsidRPr="00A7030E">
        <w:rPr>
          <w:rFonts w:asciiTheme="majorEastAsia" w:hAnsiTheme="majorEastAsia" w:cstheme="majorEastAsia" w:hint="eastAsia"/>
          <w:lang w:eastAsia="zh-CN"/>
        </w:rPr>
        <w:tab/>
      </w:r>
    </w:p>
    <w:p w14:paraId="1345412F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</w:pP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 xml:space="preserve">4.2.2 </w:t>
      </w: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后台排队系统</w:t>
      </w:r>
    </w:p>
    <w:p w14:paraId="62E254CE" w14:textId="3A80D3C7" w:rsidR="00A7030E" w:rsidRPr="00A7030E" w:rsidRDefault="00A7030E" w:rsidP="00A7030E">
      <w:pPr>
        <w:spacing w:line="360" w:lineRule="auto"/>
        <w:ind w:firstLine="720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建立排队机制，排队系统可以根据当前系统实时可用计算资源，对新上传数据排队计算。前端显示目前队列位置，预估完成时间</w:t>
      </w:r>
      <w:ins w:id="3" w:author="Guo-Bo Chen" w:date="2019-10-17T07:59:00Z">
        <w:r w:rsidR="004E4CF6">
          <w:rPr>
            <w:rFonts w:asciiTheme="majorEastAsia" w:hAnsiTheme="majorEastAsia" w:cstheme="majorEastAsia"/>
            <w:lang w:eastAsia="zh-CN"/>
          </w:rPr>
          <w:t>(</w:t>
        </w:r>
        <w:r w:rsidR="004E4CF6">
          <w:rPr>
            <w:rFonts w:asciiTheme="majorEastAsia" w:hAnsiTheme="majorEastAsia" w:cstheme="majorEastAsia" w:hint="eastAsia"/>
            <w:lang w:eastAsia="zh-CN"/>
          </w:rPr>
          <w:t>时间复杂度和空间复杂度</w:t>
        </w:r>
        <w:r w:rsidR="004E4CF6">
          <w:rPr>
            <w:rFonts w:asciiTheme="majorEastAsia" w:hAnsiTheme="majorEastAsia" w:cstheme="majorEastAsia"/>
            <w:lang w:eastAsia="zh-CN"/>
          </w:rPr>
          <w:t>)</w:t>
        </w:r>
      </w:ins>
      <w:r w:rsidRPr="00A7030E">
        <w:rPr>
          <w:rFonts w:asciiTheme="majorEastAsia" w:hAnsiTheme="majorEastAsia" w:cstheme="majorEastAsia" w:hint="eastAsia"/>
          <w:lang w:eastAsia="zh-CN"/>
        </w:rPr>
        <w:t>。数据计算目前调用</w:t>
      </w:r>
      <w:r w:rsidRPr="00A7030E">
        <w:rPr>
          <w:rFonts w:asciiTheme="majorEastAsia" w:hAnsiTheme="majorEastAsia" w:cstheme="majorEastAsia" w:hint="eastAsia"/>
          <w:lang w:eastAsia="zh-CN"/>
        </w:rPr>
        <w:t>R</w:t>
      </w:r>
      <w:r w:rsidRPr="00A7030E">
        <w:rPr>
          <w:rFonts w:asciiTheme="majorEastAsia" w:hAnsiTheme="majorEastAsia" w:cstheme="majorEastAsia" w:hint="eastAsia"/>
          <w:lang w:eastAsia="zh-CN"/>
        </w:rPr>
        <w:t>语言脚本，计算产生的中间文件存储在“数据分析中间文件”中。</w:t>
      </w:r>
    </w:p>
    <w:p w14:paraId="1FDC4D89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</w:pP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 xml:space="preserve">4.2.3 </w:t>
      </w: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结果通知机制</w:t>
      </w:r>
    </w:p>
    <w:p w14:paraId="61974D6B" w14:textId="42F1E9E4" w:rsidR="00A7030E" w:rsidRDefault="00A7030E" w:rsidP="00A7030E">
      <w:pPr>
        <w:spacing w:line="360" w:lineRule="auto"/>
        <w:ind w:firstLine="720"/>
        <w:rPr>
          <w:ins w:id="4" w:author="Guo-Bo Chen" w:date="2019-10-17T08:00:00Z"/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数据分析结果存放在“数据分析结果”中，该结果同步到前端“分析结果”页面。给用户发邮件，邮件包含“任务”界面链接。</w:t>
      </w:r>
      <w:ins w:id="5" w:author="Guo-Bo Chen" w:date="2019-10-17T08:00:00Z">
        <w:r w:rsidR="004E4CF6">
          <w:rPr>
            <w:rFonts w:asciiTheme="majorEastAsia" w:hAnsiTheme="majorEastAsia" w:cstheme="majorEastAsia" w:hint="eastAsia"/>
            <w:lang w:eastAsia="zh-CN"/>
          </w:rPr>
          <w:t>系统发送的邮件由</w:t>
        </w:r>
        <w:r w:rsidR="004E4CF6">
          <w:rPr>
            <w:rFonts w:asciiTheme="majorEastAsia" w:hAnsiTheme="majorEastAsia" w:cstheme="majorEastAsia" w:hint="eastAsia"/>
            <w:lang w:eastAsia="zh-CN"/>
          </w:rPr>
          <w:t xml:space="preserve"> </w:t>
        </w:r>
        <w:r w:rsidR="004E4CF6">
          <w:rPr>
            <w:rFonts w:asciiTheme="majorEastAsia" w:hAnsiTheme="majorEastAsia" w:cstheme="majorEastAsia" w:hint="eastAsia"/>
            <w:lang w:eastAsia="zh-CN"/>
          </w:rPr>
          <w:fldChar w:fldCharType="begin"/>
        </w:r>
        <w:r w:rsidR="004E4CF6">
          <w:rPr>
            <w:rFonts w:asciiTheme="majorEastAsia" w:hAnsiTheme="majorEastAsia" w:cstheme="majorEastAsia" w:hint="eastAsia"/>
            <w:lang w:eastAsia="zh-CN"/>
          </w:rPr>
          <w:instrText xml:space="preserve"> HYPERLINK "mailto:admin@XXX.com" </w:instrText>
        </w:r>
        <w:r w:rsidR="004E4CF6">
          <w:rPr>
            <w:rFonts w:asciiTheme="majorEastAsia" w:hAnsiTheme="majorEastAsia" w:cstheme="majorEastAsia" w:hint="eastAsia"/>
            <w:lang w:eastAsia="zh-CN"/>
          </w:rPr>
          <w:fldChar w:fldCharType="separate"/>
        </w:r>
        <w:r w:rsidR="004E4CF6" w:rsidRPr="001474B1">
          <w:rPr>
            <w:rStyle w:val="Hyperlink"/>
            <w:rFonts w:asciiTheme="majorEastAsia" w:hAnsiTheme="majorEastAsia" w:cstheme="majorEastAsia" w:hint="eastAsia"/>
            <w:lang w:eastAsia="zh-CN"/>
          </w:rPr>
          <w:t>admin@XXX.com</w:t>
        </w:r>
        <w:r w:rsidR="004E4CF6">
          <w:rPr>
            <w:rFonts w:asciiTheme="majorEastAsia" w:hAnsiTheme="majorEastAsia" w:cstheme="majorEastAsia" w:hint="eastAsia"/>
            <w:lang w:eastAsia="zh-CN"/>
          </w:rPr>
          <w:fldChar w:fldCharType="end"/>
        </w:r>
        <w:r w:rsidR="004E4CF6">
          <w:rPr>
            <w:rFonts w:asciiTheme="majorEastAsia" w:hAnsiTheme="majorEastAsia" w:cstheme="majorEastAsia" w:hint="eastAsia"/>
            <w:lang w:eastAsia="zh-CN"/>
          </w:rPr>
          <w:t>发出。</w:t>
        </w:r>
      </w:ins>
    </w:p>
    <w:p w14:paraId="55A6B462" w14:textId="77777777" w:rsidR="004E4CF6" w:rsidRPr="00A7030E" w:rsidRDefault="004E4CF6" w:rsidP="00A7030E">
      <w:pPr>
        <w:spacing w:line="360" w:lineRule="auto"/>
        <w:ind w:firstLine="720"/>
        <w:rPr>
          <w:rFonts w:asciiTheme="majorEastAsia" w:hAnsiTheme="majorEastAsia" w:cstheme="majorEastAsia" w:hint="eastAsia"/>
          <w:lang w:eastAsia="zh-CN"/>
        </w:rPr>
      </w:pPr>
    </w:p>
    <w:p w14:paraId="0481FB1C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</w:pP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 xml:space="preserve">4.2.4 </w:t>
      </w:r>
      <w:r w:rsidRPr="00A7030E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数据保存机制</w:t>
      </w:r>
    </w:p>
    <w:p w14:paraId="098B109B" w14:textId="16B0602B" w:rsidR="00A7030E" w:rsidRPr="00A7030E" w:rsidRDefault="00A7030E" w:rsidP="00A7030E">
      <w:pPr>
        <w:spacing w:line="360" w:lineRule="auto"/>
        <w:ind w:firstLine="720"/>
        <w:rPr>
          <w:rFonts w:asciiTheme="majorEastAsia" w:hAnsiTheme="majorEastAsia" w:cstheme="majorEastAsia" w:hint="eastAsia"/>
          <w:lang w:eastAsia="zh-CN"/>
        </w:rPr>
      </w:pPr>
      <w:r w:rsidRPr="00A7030E">
        <w:rPr>
          <w:rFonts w:asciiTheme="majorEastAsia" w:hAnsiTheme="majorEastAsia" w:cstheme="majorEastAsia" w:hint="eastAsia"/>
          <w:lang w:eastAsia="zh-CN"/>
        </w:rPr>
        <w:t>分析结果（“数据分析结果”文件夹）永久保留；分析数据文件（“上传数据”文件夹）分析结束后移除</w:t>
      </w:r>
      <w:ins w:id="6" w:author="Guo-Bo Chen" w:date="2019-10-17T08:01:00Z">
        <w:r w:rsidR="004E4CF6">
          <w:rPr>
            <w:rFonts w:asciiTheme="majorEastAsia" w:hAnsiTheme="majorEastAsia" w:cstheme="majorEastAsia" w:hint="eastAsia"/>
            <w:lang w:eastAsia="zh-CN"/>
          </w:rPr>
          <w:t>（一个星期后；如果分析完移除，不能二次分析，因为有可能用户会二次登陆，调整参数继续分析数据</w:t>
        </w:r>
      </w:ins>
      <w:ins w:id="7" w:author="Guo-Bo Chen" w:date="2019-10-17T08:02:00Z">
        <w:r w:rsidR="004E4CF6">
          <w:rPr>
            <w:rFonts w:asciiTheme="majorEastAsia" w:hAnsiTheme="majorEastAsia" w:cstheme="majorEastAsia" w:hint="eastAsia"/>
            <w:lang w:eastAsia="zh-CN"/>
          </w:rPr>
          <w:t>。对于这类分析，可以适当后台降低优先级</w:t>
        </w:r>
      </w:ins>
      <w:ins w:id="8" w:author="Guo-Bo Chen" w:date="2019-10-17T08:01:00Z">
        <w:r w:rsidR="004E4CF6">
          <w:rPr>
            <w:rFonts w:asciiTheme="majorEastAsia" w:hAnsiTheme="majorEastAsia" w:cstheme="majorEastAsia" w:hint="eastAsia"/>
            <w:lang w:eastAsia="zh-CN"/>
          </w:rPr>
          <w:t>）</w:t>
        </w:r>
      </w:ins>
      <w:r w:rsidRPr="00A7030E">
        <w:rPr>
          <w:rFonts w:asciiTheme="majorEastAsia" w:hAnsiTheme="majorEastAsia" w:cstheme="majorEastAsia" w:hint="eastAsia"/>
          <w:lang w:eastAsia="zh-CN"/>
        </w:rPr>
        <w:t>。</w:t>
      </w:r>
    </w:p>
    <w:p w14:paraId="3708BCF6" w14:textId="77777777" w:rsidR="00A7030E" w:rsidRPr="00A7030E" w:rsidRDefault="00A7030E" w:rsidP="00A7030E">
      <w:pPr>
        <w:spacing w:line="360" w:lineRule="auto"/>
        <w:rPr>
          <w:rFonts w:asciiTheme="majorEastAsia" w:hAnsiTheme="majorEastAsia" w:cstheme="majorEastAsia" w:hint="eastAsia"/>
          <w:lang w:eastAsia="zh-CN"/>
        </w:rPr>
      </w:pPr>
      <w:bookmarkStart w:id="9" w:name="_GoBack"/>
      <w:bookmarkEnd w:id="9"/>
    </w:p>
    <w:p w14:paraId="6545FB1D" w14:textId="77777777" w:rsidR="007459C6" w:rsidRPr="00A7030E" w:rsidRDefault="004E4CF6" w:rsidP="00A7030E">
      <w:pPr>
        <w:spacing w:line="360" w:lineRule="auto"/>
        <w:rPr>
          <w:rFonts w:asciiTheme="majorEastAsia" w:hAnsiTheme="majorEastAsia" w:cstheme="majorEastAsia" w:hint="eastAsia"/>
          <w:lang w:eastAsia="zh-CN"/>
        </w:rPr>
      </w:pPr>
    </w:p>
    <w:sectPr w:rsidR="007459C6" w:rsidRPr="00A7030E" w:rsidSect="00831A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Times New Roman"/>
    <w:panose1 w:val="00000000000000000000"/>
    <w:charset w:val="00"/>
    <w:family w:val="roman"/>
    <w:notTrueType/>
    <w:pitch w:val="default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0E"/>
    <w:rsid w:val="00095C0B"/>
    <w:rsid w:val="000B03D4"/>
    <w:rsid w:val="000B752F"/>
    <w:rsid w:val="00123827"/>
    <w:rsid w:val="00171008"/>
    <w:rsid w:val="001F41B7"/>
    <w:rsid w:val="0024620F"/>
    <w:rsid w:val="003459AA"/>
    <w:rsid w:val="00421AEC"/>
    <w:rsid w:val="004E4CF6"/>
    <w:rsid w:val="00500314"/>
    <w:rsid w:val="005A15CD"/>
    <w:rsid w:val="00641812"/>
    <w:rsid w:val="006E0892"/>
    <w:rsid w:val="00831A0C"/>
    <w:rsid w:val="00994AF7"/>
    <w:rsid w:val="009E0B15"/>
    <w:rsid w:val="00A7030E"/>
    <w:rsid w:val="00A714FE"/>
    <w:rsid w:val="00AF0110"/>
    <w:rsid w:val="00AF630D"/>
    <w:rsid w:val="00B50D42"/>
    <w:rsid w:val="00BA7F44"/>
    <w:rsid w:val="00BC74F1"/>
    <w:rsid w:val="00BD7E9B"/>
    <w:rsid w:val="00C016BD"/>
    <w:rsid w:val="00C7138B"/>
    <w:rsid w:val="00C716D5"/>
    <w:rsid w:val="00E04FC0"/>
    <w:rsid w:val="00F8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ACE59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C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F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CF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C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F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207</Words>
  <Characters>1180</Characters>
  <Application>Microsoft Macintosh Word</Application>
  <DocSecurity>0</DocSecurity>
  <Lines>9</Lines>
  <Paragraphs>2</Paragraphs>
  <ScaleCrop>false</ScaleCrop>
  <Company>Free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Guo-Bo Chen</cp:lastModifiedBy>
  <cp:revision>2</cp:revision>
  <dcterms:created xsi:type="dcterms:W3CDTF">2019-10-16T15:09:00Z</dcterms:created>
  <dcterms:modified xsi:type="dcterms:W3CDTF">2019-10-17T00:03:00Z</dcterms:modified>
</cp:coreProperties>
</file>